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:rsidP="21096D49" wp14:paraId="2C078E63" wp14:textId="095B43A4">
      <w:pPr>
        <w:pStyle w:val="Normal"/>
        <w:jc w:val="center"/>
        <w:rPr>
          <w:ins w:author="Balaji V S" w:date="2025-08-25T09:25:20.874Z" w16du:dateUtc="2025-08-25T09:25:20.874Z" w:id="901044558"/>
          <w:sz w:val="40"/>
          <w:szCs w:val="40"/>
        </w:rPr>
        <w:pPrChange w:author="Balaji V S" w:date="2025-08-25T09:25:19.933Z">
          <w:pPr>
            <w:pStyle w:val="Normal"/>
          </w:pPr>
        </w:pPrChange>
      </w:pPr>
      <w:r w:rsidRPr="21096D49" w:rsidR="6E30316C">
        <w:rPr>
          <w:sz w:val="40"/>
          <w:szCs w:val="40"/>
          <w:rPrChange w:author="Balaji V S" w:date="2025-08-25T09:25:07.145Z" w:id="1318224397"/>
        </w:rPr>
        <w:t xml:space="preserve">CityLink – Java Assessment </w:t>
      </w:r>
    </w:p>
    <w:p w:rsidR="442D6B53" w:rsidP="02ECA42B" w:rsidRDefault="442D6B53" w14:paraId="11D0986D" w14:textId="6ABD9BCB">
      <w:pPr>
        <w:pStyle w:val="Normal"/>
        <w:jc w:val="left"/>
        <w:rPr>
          <w:sz w:val="28"/>
          <w:szCs w:val="28"/>
        </w:rPr>
        <w:pPrChange w:author="Balaji V S" w:date="2025-08-25T09:25:22.855Z">
          <w:pPr>
            <w:pStyle w:val="Normal"/>
            <w:jc w:val="center"/>
          </w:pPr>
        </w:pPrChange>
      </w:pPr>
      <w:r w:rsidRPr="02ECA42B" w:rsidR="442D6B53">
        <w:rPr>
          <w:sz w:val="28"/>
          <w:szCs w:val="28"/>
        </w:rPr>
        <w:t>R1: The base fare for all metro lines is consistently 25.</w:t>
      </w:r>
    </w:p>
    <w:p w:rsidR="442D6B53" w:rsidP="02ECA42B" w:rsidRDefault="442D6B53" w14:paraId="17BBF22E" w14:textId="4A1470DA">
      <w:pPr>
        <w:pStyle w:val="Normal"/>
        <w:jc w:val="left"/>
      </w:pPr>
      <w:r w:rsidRPr="02ECA42B" w:rsidR="442D6B53">
        <w:rPr>
          <w:sz w:val="28"/>
          <w:szCs w:val="28"/>
        </w:rPr>
        <w:t>R2: A 50% hike in charges is applied during two peak hour windows: 8 a.m. to 10 a.m. and 6 p.m. to 8 p.m.</w:t>
      </w:r>
    </w:p>
    <w:p w:rsidR="442D6B53" w:rsidP="02ECA42B" w:rsidRDefault="442D6B53" w14:paraId="657BAEA5" w14:textId="71DA44D0">
      <w:pPr>
        <w:pStyle w:val="Normal"/>
        <w:jc w:val="left"/>
      </w:pPr>
      <w:r w:rsidRPr="02ECA42B" w:rsidR="442D6B53">
        <w:rPr>
          <w:sz w:val="28"/>
          <w:szCs w:val="28"/>
        </w:rPr>
        <w:t xml:space="preserve">R3: A 30-minute transfer window is </w:t>
      </w:r>
      <w:r w:rsidRPr="02ECA42B" w:rsidR="442D6B53">
        <w:rPr>
          <w:sz w:val="28"/>
          <w:szCs w:val="28"/>
        </w:rPr>
        <w:t>observed</w:t>
      </w:r>
      <w:r w:rsidRPr="02ECA42B" w:rsidR="442D6B53">
        <w:rPr>
          <w:sz w:val="28"/>
          <w:szCs w:val="28"/>
        </w:rPr>
        <w:t xml:space="preserve">, where travel is free if </w:t>
      </w:r>
      <w:r w:rsidRPr="02ECA42B" w:rsidR="442D6B53">
        <w:rPr>
          <w:sz w:val="28"/>
          <w:szCs w:val="28"/>
        </w:rPr>
        <w:t>initiated</w:t>
      </w:r>
      <w:r w:rsidRPr="02ECA42B" w:rsidR="442D6B53">
        <w:rPr>
          <w:sz w:val="28"/>
          <w:szCs w:val="28"/>
        </w:rPr>
        <w:t xml:space="preserve"> within 30 minutes of the </w:t>
      </w:r>
      <w:r w:rsidRPr="02ECA42B" w:rsidR="442D6B53">
        <w:rPr>
          <w:sz w:val="28"/>
          <w:szCs w:val="28"/>
        </w:rPr>
        <w:t>initial</w:t>
      </w:r>
      <w:r w:rsidRPr="02ECA42B" w:rsidR="442D6B53">
        <w:rPr>
          <w:sz w:val="28"/>
          <w:szCs w:val="28"/>
        </w:rPr>
        <w:t xml:space="preserve"> base fare purchase.</w:t>
      </w:r>
    </w:p>
    <w:p w:rsidR="442D6B53" w:rsidP="02ECA42B" w:rsidRDefault="442D6B53" w14:paraId="03B52F10" w14:textId="5C7285A7">
      <w:pPr>
        <w:pStyle w:val="Normal"/>
        <w:jc w:val="left"/>
      </w:pPr>
      <w:r w:rsidRPr="02ECA42B" w:rsidR="442D6B53">
        <w:rPr>
          <w:sz w:val="28"/>
          <w:szCs w:val="28"/>
        </w:rPr>
        <w:t>R4: A 20% discount is applied during the late evening from 10 p.m. to midnight.</w:t>
      </w:r>
    </w:p>
    <w:p w:rsidR="442D6B53" w:rsidP="02ECA42B" w:rsidRDefault="442D6B53" w14:paraId="412089B6" w14:textId="5EA8E777">
      <w:pPr>
        <w:pStyle w:val="Normal"/>
        <w:jc w:val="left"/>
      </w:pPr>
      <w:r w:rsidRPr="02ECA42B" w:rsidR="442D6B53">
        <w:rPr>
          <w:sz w:val="28"/>
          <w:szCs w:val="28"/>
        </w:rPr>
        <w:t>R5: A more significant 35% discount is applied for trips made post-midnight, specifically between midnight and 4 a.m.</w:t>
      </w:r>
    </w:p>
    <w:p w:rsidR="02ECA42B" w:rsidP="02ECA42B" w:rsidRDefault="02ECA42B" w14:paraId="161360EB" w14:textId="263A1840">
      <w:pPr>
        <w:pStyle w:val="Normal"/>
        <w:jc w:val="left"/>
        <w:rPr>
          <w:ins w:author="Balaji V S" w:date="2025-08-25T09:25:53.317Z" w16du:dateUtc="2025-08-25T09:25:53.317Z" w:id="327017757"/>
          <w:sz w:val="28"/>
          <w:szCs w:val="28"/>
        </w:rPr>
      </w:pPr>
    </w:p>
    <w:p w:rsidR="21096D49" w:rsidP="21096D49" w:rsidRDefault="21096D49" w14:paraId="7464F460" w14:textId="783AA5D5">
      <w:pPr>
        <w:pStyle w:val="Normal"/>
        <w:jc w:val="left"/>
        <w:rPr>
          <w:sz w:val="28"/>
          <w:szCs w:val="28"/>
          <w:rPrChange w:author="Balaji V S" w:date="2025-08-25T09:25:27.658Z" w:id="1609426370">
            <w:rPr>
              <w:sz w:val="40"/>
              <w:szCs w:val="40"/>
            </w:rPr>
          </w:rPrChange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604C7"/>
    <w:rsid w:val="01196CBF"/>
    <w:rsid w:val="02ECA42B"/>
    <w:rsid w:val="0BAA9632"/>
    <w:rsid w:val="136A1381"/>
    <w:rsid w:val="15EEF1B8"/>
    <w:rsid w:val="17C11DC4"/>
    <w:rsid w:val="21096D49"/>
    <w:rsid w:val="29B936B9"/>
    <w:rsid w:val="3E057C0B"/>
    <w:rsid w:val="403EDC01"/>
    <w:rsid w:val="442D6B53"/>
    <w:rsid w:val="474604C7"/>
    <w:rsid w:val="49046FF0"/>
    <w:rsid w:val="4A11222F"/>
    <w:rsid w:val="5DF286C3"/>
    <w:rsid w:val="6E30316C"/>
    <w:rsid w:val="7C9A8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04C7"/>
  <w15:chartTrackingRefBased/>
  <w15:docId w15:val="{2109B898-B231-4032-886C-F846BFDE3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2025-08-25T09:24:01.8337791Z</dcterms:created>
  <dcterms:modified xsi:type="dcterms:W3CDTF">2025-08-25T10:05:42.2336006Z</dcterms:modified>
  <dc:creator>Balaji V S</dc:creator>
  <lastModifiedBy>Balaji V S</lastModifiedBy>
</coreProperties>
</file>